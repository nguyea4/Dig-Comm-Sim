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98E" w:rsidRDefault="00A20DB5" w:rsidP="00A20DB5">
      <w:pPr>
        <w:pStyle w:val="Heading1"/>
      </w:pPr>
      <w:r>
        <w:t>Audio Communication Systems</w:t>
      </w:r>
    </w:p>
    <w:p w:rsidR="00A20DB5" w:rsidRDefault="00D92423">
      <w:r>
        <w:t xml:space="preserve">The audio file compressed and transmitted in this communication system is a well-known piano piece of Fur Elise recorded on </w:t>
      </w:r>
      <w:proofErr w:type="spellStart"/>
      <w:r>
        <w:t>Youtube</w:t>
      </w:r>
      <w:proofErr w:type="spellEnd"/>
      <w:ins w:id="0" w:author="Andrew Nguyen" w:date="2022-05-07T01:17:00Z">
        <w:r w:rsidR="00282405">
          <w:t xml:space="preserve"> </w:t>
        </w:r>
      </w:ins>
      <w:ins w:id="1" w:author="Andrew Nguyen" w:date="2022-05-07T01:16:00Z">
        <w:r w:rsidR="00282405">
          <w:t>[2]</w:t>
        </w:r>
      </w:ins>
      <w:r>
        <w:t>.</w:t>
      </w:r>
      <w:r w:rsidR="00EE34F3">
        <w:t xml:space="preserve"> The audio was </w:t>
      </w:r>
      <w:proofErr w:type="gramStart"/>
      <w:r w:rsidR="00EE34F3">
        <w:t>read  as</w:t>
      </w:r>
      <w:proofErr w:type="gramEnd"/>
      <w:r w:rsidR="00EE34F3">
        <w:t xml:space="preserve"> sampled quantized double values, 12 bits per sample. </w:t>
      </w:r>
      <w:r>
        <w:t xml:space="preserve"> Recorded at </w:t>
      </w:r>
      <w:proofErr w:type="gramStart"/>
      <w:r>
        <w:t>44kHz</w:t>
      </w:r>
      <w:proofErr w:type="gramEnd"/>
      <w:r>
        <w:t xml:space="preserve">, only few seconds snippets were utilized to observe and analyze the results due to computational complexity.  </w:t>
      </w:r>
    </w:p>
    <w:p w:rsidR="007C70C3" w:rsidRDefault="007C70C3"/>
    <w:p w:rsidR="007C70C3" w:rsidRDefault="007C70C3">
      <w:pPr>
        <w:rPr>
          <w:ins w:id="2" w:author="Andrew Nguyen" w:date="2022-05-07T00:53:00Z"/>
        </w:rPr>
      </w:pPr>
      <w:r>
        <w:t>The overarchi</w:t>
      </w:r>
      <w:r w:rsidR="00267493">
        <w:t xml:space="preserve">ng program is ran using </w:t>
      </w:r>
      <w:proofErr w:type="spellStart"/>
      <w:r w:rsidR="00267493">
        <w:t>main.m</w:t>
      </w:r>
      <w:proofErr w:type="spellEnd"/>
      <w:r w:rsidR="00267493">
        <w:t>. An outline of the hierarchy is shown here:</w:t>
      </w:r>
    </w:p>
    <w:p w:rsidR="00267493" w:rsidRDefault="00267493"/>
    <w:p w:rsidR="007C70C3" w:rsidRDefault="00267493" w:rsidP="00267493">
      <w:pPr>
        <w:jc w:val="center"/>
        <w:rPr>
          <w:ins w:id="3" w:author="Andrew Nguyen" w:date="2022-05-07T00:54:00Z"/>
        </w:rPr>
        <w:pPrChange w:id="4" w:author="Andrew Nguyen" w:date="2022-05-07T00:54:00Z">
          <w:pPr/>
        </w:pPrChange>
      </w:pPr>
      <w:ins w:id="5" w:author="Andrew Nguyen" w:date="2022-05-07T00:54:00Z">
        <w:r>
          <w:rPr>
            <w:noProof/>
          </w:rPr>
          <w:drawing>
            <wp:inline distT="0" distB="0" distL="0" distR="0" wp14:anchorId="76985631" wp14:editId="50721370">
              <wp:extent cx="2641600" cy="2456929"/>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9237" cy="2464032"/>
                      </a:xfrm>
                      <a:prstGeom prst="rect">
                        <a:avLst/>
                      </a:prstGeom>
                    </pic:spPr>
                  </pic:pic>
                </a:graphicData>
              </a:graphic>
            </wp:inline>
          </w:drawing>
        </w:r>
      </w:ins>
    </w:p>
    <w:p w:rsidR="00267493" w:rsidRDefault="00267493" w:rsidP="00267493">
      <w:pPr>
        <w:jc w:val="center"/>
        <w:pPrChange w:id="6" w:author="Andrew Nguyen" w:date="2022-05-07T00:54:00Z">
          <w:pPr/>
        </w:pPrChange>
      </w:pPr>
      <w:ins w:id="7" w:author="Andrew Nguyen" w:date="2022-05-07T00:54:00Z">
        <w:r>
          <w:t>Figure 0: Program Hierarchy</w:t>
        </w:r>
      </w:ins>
    </w:p>
    <w:p w:rsidR="00A20DB5" w:rsidRDefault="00E84907" w:rsidP="00A20DB5">
      <w:pPr>
        <w:pStyle w:val="Heading2"/>
      </w:pPr>
      <w:r>
        <w:t xml:space="preserve">1 </w:t>
      </w:r>
      <w:r w:rsidR="00A20DB5">
        <w:t>Lempel-Ziv Encoding</w:t>
      </w:r>
    </w:p>
    <w:p w:rsidR="00A20DB5" w:rsidRDefault="00A20DB5" w:rsidP="00707D3C">
      <w:pPr>
        <w:rPr>
          <w:rFonts w:eastAsiaTheme="minorEastAsia"/>
        </w:rPr>
      </w:pPr>
      <w:r>
        <w:t xml:space="preserve">The lossless compression scheme utilized </w:t>
      </w:r>
      <w:r w:rsidR="00707D3C">
        <w:t xml:space="preserve">is the Lempel-Ziv encoding scheme that does not require source probabilities </w:t>
      </w:r>
      <w:proofErr w:type="gramStart"/>
      <w:r w:rsidR="00707D3C">
        <w:t xml:space="preserve">( </w:t>
      </w:r>
      <w:proofErr w:type="spellStart"/>
      <w:r w:rsidR="00707D3C">
        <w:t>Pg</w:t>
      </w:r>
      <w:proofErr w:type="spellEnd"/>
      <w:proofErr w:type="gramEnd"/>
      <w:r w:rsidR="00707D3C">
        <w:t xml:space="preserve">  280-282). This maps variable-length codes to a fixed-length code. It accomplishes this by populating a dictionary of </w:t>
      </w:r>
      <m:oMath>
        <m:sSup>
          <m:sSupPr>
            <m:ctrlPr>
              <w:rPr>
                <w:rFonts w:ascii="Cambria Math" w:hAnsi="Cambria Math"/>
                <w:i/>
              </w:rPr>
            </m:ctrlPr>
          </m:sSupPr>
          <m:e>
            <m:r>
              <w:rPr>
                <w:rFonts w:ascii="Cambria Math" w:hAnsi="Cambria Math"/>
              </w:rPr>
              <m:t>2</m:t>
            </m:r>
          </m:e>
          <m:sup>
            <m:r>
              <w:rPr>
                <w:rFonts w:ascii="Cambria Math" w:hAnsi="Cambria Math"/>
              </w:rPr>
              <m:t>b</m:t>
            </m:r>
          </m:sup>
        </m:sSup>
      </m:oMath>
      <w:r w:rsidR="00707D3C">
        <w:rPr>
          <w:rFonts w:eastAsiaTheme="minorEastAsia"/>
        </w:rPr>
        <w:t xml:space="preserve"> entries for </w:t>
      </w:r>
      <m:oMath>
        <m:r>
          <w:rPr>
            <w:rFonts w:ascii="Cambria Math" w:eastAsiaTheme="minorEastAsia" w:hAnsi="Cambria Math"/>
          </w:rPr>
          <m:t>b</m:t>
        </m:r>
      </m:oMath>
      <w:r w:rsidR="00707D3C">
        <w:rPr>
          <w:rFonts w:eastAsiaTheme="minorEastAsia"/>
        </w:rPr>
        <w:t xml:space="preserve"> bits with new unique sequences as they appear in the data. For example, for the sequence of ‘</w:t>
      </w:r>
      <w:r w:rsidR="00707D3C" w:rsidRPr="00707D3C">
        <w:rPr>
          <w:rFonts w:eastAsiaTheme="minorEastAsia"/>
        </w:rPr>
        <w:t>0100001100001010000010100000110000010100001001001'</w:t>
      </w:r>
      <w:r w:rsidR="00707D3C">
        <w:rPr>
          <w:rFonts w:eastAsiaTheme="minorEastAsia"/>
        </w:rPr>
        <w:t xml:space="preserve">, the first few entries are ‘0’,’1’,’00’,’001’ etc. After filling up all of the dictionary entry space, the data appends continues to grab sequential bits until the first largest sequence of data not in the dictionary is obtained. Then the last bit becomes the </w:t>
      </w:r>
      <w:proofErr w:type="spellStart"/>
      <w:r w:rsidR="00707D3C">
        <w:rPr>
          <w:rFonts w:eastAsiaTheme="minorEastAsia"/>
        </w:rPr>
        <w:t>codeword</w:t>
      </w:r>
      <w:proofErr w:type="spellEnd"/>
      <w:r w:rsidR="00707D3C">
        <w:rPr>
          <w:rFonts w:eastAsiaTheme="minorEastAsia"/>
        </w:rPr>
        <w:t xml:space="preserve"> and the previous bits are replaced by a series of </w:t>
      </w:r>
      <m:oMath>
        <m:r>
          <w:rPr>
            <w:rFonts w:ascii="Cambria Math" w:eastAsiaTheme="minorEastAsia" w:hAnsi="Cambria Math"/>
          </w:rPr>
          <m:t>b</m:t>
        </m:r>
      </m:oMath>
      <w:r w:rsidR="00707D3C">
        <w:rPr>
          <w:rFonts w:eastAsiaTheme="minorEastAsia"/>
        </w:rPr>
        <w:t xml:space="preserve"> bits for the </w:t>
      </w:r>
      <w:del w:id="8" w:author="Andrew Nguyen" w:date="2022-05-07T01:17:00Z">
        <w:r w:rsidR="00707D3C" w:rsidDel="00282405">
          <w:rPr>
            <w:rFonts w:eastAsiaTheme="minorEastAsia"/>
            <w:i/>
          </w:rPr>
          <w:delText xml:space="preserve">location </w:delText>
        </w:r>
        <w:r w:rsidR="00707D3C" w:rsidDel="00282405">
          <w:rPr>
            <w:rFonts w:eastAsiaTheme="minorEastAsia"/>
          </w:rPr>
          <w:delText xml:space="preserve"> in</w:delText>
        </w:r>
      </w:del>
      <w:ins w:id="9" w:author="Andrew Nguyen" w:date="2022-05-07T01:17:00Z">
        <w:r w:rsidR="00282405">
          <w:rPr>
            <w:rFonts w:eastAsiaTheme="minorEastAsia"/>
            <w:i/>
          </w:rPr>
          <w:t xml:space="preserve">location </w:t>
        </w:r>
        <w:r w:rsidR="00282405">
          <w:rPr>
            <w:rFonts w:eastAsiaTheme="minorEastAsia"/>
          </w:rPr>
          <w:t>in</w:t>
        </w:r>
      </w:ins>
      <w:r w:rsidR="00707D3C">
        <w:rPr>
          <w:rFonts w:eastAsiaTheme="minorEastAsia"/>
        </w:rPr>
        <w:t xml:space="preserve"> the dictionary. If the sequence to encode is ‘01010’ with the fifth dictionary entry of ‘0101’ of a 3-bit compression, then the compression would be </w:t>
      </w:r>
      <w:r w:rsidR="00D92423">
        <w:rPr>
          <w:rFonts w:eastAsiaTheme="minorEastAsia"/>
        </w:rPr>
        <w:t>101 0. The 0</w:t>
      </w:r>
      <w:r w:rsidR="00D92423" w:rsidRPr="00D92423">
        <w:rPr>
          <w:rFonts w:eastAsiaTheme="minorEastAsia"/>
          <w:vertAlign w:val="superscript"/>
        </w:rPr>
        <w:t>th</w:t>
      </w:r>
      <w:r w:rsidR="00D92423">
        <w:rPr>
          <w:rFonts w:eastAsiaTheme="minorEastAsia"/>
        </w:rPr>
        <w:t xml:space="preserve"> entry is reserved for the empty character set. </w:t>
      </w:r>
      <w:r w:rsidR="00EE34F3">
        <w:rPr>
          <w:rFonts w:eastAsiaTheme="minorEastAsia"/>
        </w:rPr>
        <w:t xml:space="preserve"> In the compression mapping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b</m:t>
            </m:r>
          </m:sup>
        </m:sSup>
      </m:oMath>
      <w:r w:rsidR="00EE34F3">
        <w:rPr>
          <w:rFonts w:eastAsiaTheme="minorEastAsia"/>
        </w:rPr>
        <w:t xml:space="preserve">dictionary entries results in each sequence being mapped to </w:t>
      </w:r>
      <m:oMath>
        <m:r>
          <w:rPr>
            <w:rFonts w:ascii="Cambria Math" w:eastAsiaTheme="minorEastAsia" w:hAnsi="Cambria Math"/>
          </w:rPr>
          <m:t>b+1</m:t>
        </m:r>
      </m:oMath>
      <w:r w:rsidR="00EE34F3">
        <w:rPr>
          <w:rFonts w:eastAsiaTheme="minorEastAsia"/>
        </w:rPr>
        <w:t xml:space="preserve"> bits to include the </w:t>
      </w:r>
      <w:proofErr w:type="spellStart"/>
      <w:r w:rsidR="00EE34F3">
        <w:rPr>
          <w:rFonts w:eastAsiaTheme="minorEastAsia"/>
        </w:rPr>
        <w:t>codeword</w:t>
      </w:r>
      <w:proofErr w:type="spellEnd"/>
      <w:r w:rsidR="00EE34F3">
        <w:rPr>
          <w:rFonts w:eastAsiaTheme="minorEastAsia"/>
        </w:rPr>
        <w:t xml:space="preserve"> as well.</w:t>
      </w:r>
    </w:p>
    <w:p w:rsidR="007C70C3" w:rsidRDefault="007C70C3" w:rsidP="00707D3C">
      <w:pPr>
        <w:rPr>
          <w:rFonts w:eastAsiaTheme="minorEastAsia"/>
        </w:rPr>
      </w:pPr>
    </w:p>
    <w:p w:rsidR="007C70C3" w:rsidRPr="007C70C3" w:rsidRDefault="007C70C3" w:rsidP="00707D3C">
      <w:pPr>
        <w:rPr>
          <w:rFonts w:eastAsiaTheme="minorEastAsia"/>
          <w:b/>
        </w:rPr>
      </w:pPr>
      <w:r>
        <w:rPr>
          <w:rFonts w:eastAsiaTheme="minorEastAsia"/>
          <w:b/>
        </w:rPr>
        <w:t>Show compression rate at different bits</w:t>
      </w:r>
    </w:p>
    <w:p w:rsidR="00EE34F3" w:rsidRDefault="00EE34F3" w:rsidP="00707D3C">
      <w:pPr>
        <w:rPr>
          <w:rFonts w:eastAsiaTheme="minorEastAsia"/>
        </w:rPr>
      </w:pPr>
    </w:p>
    <w:p w:rsidR="00EE34F3" w:rsidRDefault="00EE34F3" w:rsidP="00707D3C">
      <w:pPr>
        <w:rPr>
          <w:rFonts w:eastAsiaTheme="minorEastAsia"/>
        </w:rPr>
      </w:pPr>
      <w:r>
        <w:rPr>
          <w:rFonts w:eastAsiaTheme="minorEastAsia"/>
        </w:rPr>
        <w:t>The compression rate, defined as the ratio between number of bits after compression and before compression, was found to be roughly 12.5% for a 12-bit mappings.</w:t>
      </w:r>
    </w:p>
    <w:p w:rsidR="00387645" w:rsidRDefault="00387645" w:rsidP="00707D3C">
      <w:pPr>
        <w:rPr>
          <w:rFonts w:eastAsiaTheme="minorEastAsia"/>
        </w:rPr>
      </w:pPr>
    </w:p>
    <w:p w:rsidR="00387645" w:rsidRDefault="00387645" w:rsidP="00387645">
      <w:pPr>
        <w:jc w:val="center"/>
        <w:rPr>
          <w:noProof/>
        </w:rPr>
      </w:pPr>
      <w:r>
        <w:rPr>
          <w:noProof/>
        </w:rPr>
        <w:lastRenderedPageBreak/>
        <w:drawing>
          <wp:inline distT="0" distB="0" distL="0" distR="0" wp14:anchorId="5FC33E10" wp14:editId="244C9A98">
            <wp:extent cx="4441789" cy="208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689" cy="2103854"/>
                    </a:xfrm>
                    <a:prstGeom prst="rect">
                      <a:avLst/>
                    </a:prstGeom>
                  </pic:spPr>
                </pic:pic>
              </a:graphicData>
            </a:graphic>
          </wp:inline>
        </w:drawing>
      </w:r>
      <w:r w:rsidRPr="00387645">
        <w:rPr>
          <w:noProof/>
        </w:rPr>
        <w:t xml:space="preserve"> </w:t>
      </w:r>
      <w:r>
        <w:rPr>
          <w:noProof/>
        </w:rPr>
        <w:drawing>
          <wp:inline distT="0" distB="0" distL="0" distR="0" wp14:anchorId="4DE992D6" wp14:editId="118DB01B">
            <wp:extent cx="5943600" cy="2515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15235"/>
                    </a:xfrm>
                    <a:prstGeom prst="rect">
                      <a:avLst/>
                    </a:prstGeom>
                  </pic:spPr>
                </pic:pic>
              </a:graphicData>
            </a:graphic>
          </wp:inline>
        </w:drawing>
      </w:r>
    </w:p>
    <w:p w:rsidR="00387645" w:rsidRDefault="00387645" w:rsidP="00387645">
      <w:pPr>
        <w:jc w:val="center"/>
        <w:rPr>
          <w:rFonts w:eastAsiaTheme="minorEastAsia"/>
        </w:rPr>
      </w:pPr>
      <w:r>
        <w:rPr>
          <w:noProof/>
        </w:rPr>
        <w:t>Figure 1.1: Test cases from [1] confirmed working for LZ encoding</w:t>
      </w:r>
    </w:p>
    <w:p w:rsidR="00042C89" w:rsidRDefault="00042C89" w:rsidP="00707D3C">
      <w:pPr>
        <w:rPr>
          <w:rFonts w:eastAsiaTheme="minorEastAsia"/>
        </w:rPr>
      </w:pPr>
    </w:p>
    <w:p w:rsidR="00042C89" w:rsidRDefault="00042C89" w:rsidP="00042C89">
      <w:pPr>
        <w:pStyle w:val="Heading3"/>
        <w:rPr>
          <w:rFonts w:eastAsiaTheme="minorEastAsia"/>
        </w:rPr>
      </w:pPr>
      <w:r>
        <w:rPr>
          <w:rFonts w:eastAsiaTheme="minorEastAsia"/>
        </w:rPr>
        <w:t xml:space="preserve">LZ Encoding </w:t>
      </w:r>
      <w:r w:rsidR="00267493">
        <w:rPr>
          <w:rFonts w:eastAsiaTheme="minorEastAsia"/>
        </w:rPr>
        <w:t>Program</w:t>
      </w:r>
    </w:p>
    <w:p w:rsidR="00267493" w:rsidRDefault="00267493" w:rsidP="00267493">
      <w:r>
        <w:t xml:space="preserve">Within, the </w:t>
      </w:r>
      <w:proofErr w:type="spellStart"/>
      <w:r>
        <w:t>lempelzi</w:t>
      </w:r>
      <w:r>
        <w:t>vencoding.m</w:t>
      </w:r>
      <w:proofErr w:type="spellEnd"/>
      <w:r>
        <w:t xml:space="preserve"> </w:t>
      </w:r>
      <w:r>
        <w:t xml:space="preserve">function is utilized that utilizes the </w:t>
      </w:r>
      <w:proofErr w:type="spellStart"/>
      <w:r>
        <w:t>uncoded</w:t>
      </w:r>
      <w:proofErr w:type="spellEnd"/>
      <w:r>
        <w:t xml:space="preserve"> </w:t>
      </w:r>
      <w:proofErr w:type="spellStart"/>
      <w:r>
        <w:t>bitstream</w:t>
      </w:r>
      <w:proofErr w:type="spellEnd"/>
      <w:r>
        <w:t>, number of bits, and bits per phrase to encode the data producing an encoded bit stream and the associate encoding dictionary.</w:t>
      </w:r>
    </w:p>
    <w:p w:rsidR="00267493" w:rsidRPr="00267493" w:rsidRDefault="00267493" w:rsidP="00267493"/>
    <w:p w:rsidR="007C70C3" w:rsidRPr="007C70C3" w:rsidRDefault="007C70C3" w:rsidP="007C70C3">
      <w:pPr>
        <w:rPr>
          <w:b/>
        </w:rPr>
      </w:pPr>
      <w:r>
        <w:t>The testing work assessed based on known examples from the book. The book utilized the aforementioned sequence to generate a predetermined dictionary for 4-bits that was evaluated. The results of running the</w:t>
      </w:r>
      <w:ins w:id="10" w:author="Andrew Nguyen" w:date="2022-05-07T00:55:00Z">
        <w:r w:rsidR="00267493">
          <w:t xml:space="preserve"> test</w:t>
        </w:r>
      </w:ins>
      <w:r>
        <w:t xml:space="preserve"> code is shown here </w:t>
      </w:r>
      <w:r>
        <w:rPr>
          <w:b/>
        </w:rPr>
        <w:t>show results</w:t>
      </w:r>
      <w:r w:rsidR="00B82E60">
        <w:rPr>
          <w:b/>
        </w:rPr>
        <w:t>.</w:t>
      </w:r>
    </w:p>
    <w:p w:rsidR="00042C89" w:rsidRPr="00042C89" w:rsidRDefault="00042C89" w:rsidP="00042C89"/>
    <w:p w:rsidR="00D92423" w:rsidRPr="00707D3C" w:rsidRDefault="00D92423" w:rsidP="00707D3C"/>
    <w:p w:rsidR="00EE34F3" w:rsidRDefault="00E84907" w:rsidP="00707D3C">
      <w:pPr>
        <w:pStyle w:val="Heading2"/>
        <w:tabs>
          <w:tab w:val="left" w:pos="7150"/>
        </w:tabs>
      </w:pPr>
      <w:r>
        <w:lastRenderedPageBreak/>
        <w:t xml:space="preserve">2 </w:t>
      </w:r>
      <w:r w:rsidR="00A20DB5">
        <w:t>Convolutional Codes</w:t>
      </w:r>
    </w:p>
    <w:p w:rsidR="00EE34F3" w:rsidRDefault="00E84907" w:rsidP="00EE34F3">
      <w:pPr>
        <w:pStyle w:val="Heading3"/>
      </w:pPr>
      <w:r>
        <w:t xml:space="preserve">2.1 </w:t>
      </w:r>
      <w:r w:rsidR="00EE34F3">
        <w:t>Coding</w:t>
      </w:r>
    </w:p>
    <w:p w:rsidR="004A21DF" w:rsidRDefault="00BF76B2" w:rsidP="00BF76B2">
      <w:pPr>
        <w:pStyle w:val="Heading3"/>
      </w:pPr>
      <w:r>
        <w:t>2.1.1 Coding Test</w:t>
      </w:r>
    </w:p>
    <w:p w:rsidR="00BF76B2" w:rsidRDefault="00BF76B2" w:rsidP="00BF76B2">
      <w:pPr>
        <w:jc w:val="center"/>
      </w:pPr>
      <w:r>
        <w:rPr>
          <w:noProof/>
        </w:rPr>
        <w:drawing>
          <wp:inline distT="0" distB="0" distL="0" distR="0" wp14:anchorId="6E5B8263" wp14:editId="20CBF5ED">
            <wp:extent cx="5943600" cy="1294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4765"/>
                    </a:xfrm>
                    <a:prstGeom prst="rect">
                      <a:avLst/>
                    </a:prstGeom>
                  </pic:spPr>
                </pic:pic>
              </a:graphicData>
            </a:graphic>
          </wp:inline>
        </w:drawing>
      </w:r>
    </w:p>
    <w:p w:rsidR="00BF76B2" w:rsidRPr="00BF76B2" w:rsidRDefault="00BF76B2" w:rsidP="00BF76B2">
      <w:pPr>
        <w:jc w:val="center"/>
      </w:pPr>
      <w:r>
        <w:t xml:space="preserve">Figure 2.1.1.1: Convolution Code example from [1, </w:t>
      </w:r>
      <w:proofErr w:type="spellStart"/>
      <w:r>
        <w:t>Pg</w:t>
      </w:r>
      <w:proofErr w:type="spellEnd"/>
      <w:r>
        <w:t xml:space="preserve"> 624]</w:t>
      </w:r>
    </w:p>
    <w:p w:rsidR="00A20DB5" w:rsidRDefault="00E84907" w:rsidP="00EE34F3">
      <w:pPr>
        <w:pStyle w:val="Heading3"/>
      </w:pPr>
      <w:r>
        <w:t xml:space="preserve">2.2 </w:t>
      </w:r>
      <w:r w:rsidR="00EE34F3">
        <w:t>Decoding</w:t>
      </w:r>
      <w:r w:rsidR="00707D3C">
        <w:tab/>
      </w:r>
    </w:p>
    <w:p w:rsidR="00BF76B2" w:rsidRPr="00BF76B2" w:rsidRDefault="00BF76B2" w:rsidP="00BF76B2">
      <w:pPr>
        <w:pStyle w:val="Heading3"/>
      </w:pPr>
      <w:r>
        <w:t>2.1.2 Decoding Test</w:t>
      </w:r>
    </w:p>
    <w:p w:rsidR="00A20DB5" w:rsidRDefault="00BF76B2" w:rsidP="00BF76B2">
      <w:pPr>
        <w:jc w:val="center"/>
        <w:rPr>
          <w:noProof/>
        </w:rPr>
      </w:pPr>
      <w:r>
        <w:rPr>
          <w:noProof/>
        </w:rPr>
        <w:drawing>
          <wp:inline distT="0" distB="0" distL="0" distR="0" wp14:anchorId="166F039E" wp14:editId="064F5D2A">
            <wp:extent cx="1619250" cy="1169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5896" cy="1173883"/>
                    </a:xfrm>
                    <a:prstGeom prst="rect">
                      <a:avLst/>
                    </a:prstGeom>
                  </pic:spPr>
                </pic:pic>
              </a:graphicData>
            </a:graphic>
          </wp:inline>
        </w:drawing>
      </w:r>
      <w:r>
        <w:rPr>
          <w:noProof/>
        </w:rPr>
        <w:drawing>
          <wp:inline distT="0" distB="0" distL="0" distR="0" wp14:anchorId="0A465762" wp14:editId="53A40FC3">
            <wp:extent cx="1377797"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4465" cy="1110248"/>
                    </a:xfrm>
                    <a:prstGeom prst="rect">
                      <a:avLst/>
                    </a:prstGeom>
                  </pic:spPr>
                </pic:pic>
              </a:graphicData>
            </a:graphic>
          </wp:inline>
        </w:drawing>
      </w:r>
      <w:r>
        <w:rPr>
          <w:noProof/>
        </w:rPr>
        <w:drawing>
          <wp:inline distT="0" distB="0" distL="0" distR="0" wp14:anchorId="287F5B6E" wp14:editId="0C91ECAA">
            <wp:extent cx="2184400" cy="111293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8046" cy="1119891"/>
                    </a:xfrm>
                    <a:prstGeom prst="rect">
                      <a:avLst/>
                    </a:prstGeom>
                  </pic:spPr>
                </pic:pic>
              </a:graphicData>
            </a:graphic>
          </wp:inline>
        </w:drawing>
      </w:r>
    </w:p>
    <w:p w:rsidR="00BF76B2" w:rsidRDefault="00BF76B2" w:rsidP="00BF76B2">
      <w:pPr>
        <w:jc w:val="center"/>
        <w:rPr>
          <w:noProof/>
        </w:rPr>
      </w:pPr>
      <w:r>
        <w:rPr>
          <w:noProof/>
        </w:rPr>
        <w:t>Figure 2.1.2.1: Three tables shown: 1) Next state(NS) table (given CS and input bit) 2) Output Table (given CS and input bit) and 3) Input Table  (given CS and NS) returning the input bit or not possible(-1)</w:t>
      </w:r>
    </w:p>
    <w:p w:rsidR="00780D0A" w:rsidRDefault="00780D0A" w:rsidP="00BF76B2">
      <w:pPr>
        <w:jc w:val="center"/>
      </w:pPr>
      <w:r>
        <w:rPr>
          <w:noProof/>
        </w:rPr>
        <w:drawing>
          <wp:inline distT="0" distB="0" distL="0" distR="0" wp14:anchorId="43416C1A" wp14:editId="174EA8D2">
            <wp:extent cx="5943600" cy="1612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2900"/>
                    </a:xfrm>
                    <a:prstGeom prst="rect">
                      <a:avLst/>
                    </a:prstGeom>
                  </pic:spPr>
                </pic:pic>
              </a:graphicData>
            </a:graphic>
          </wp:inline>
        </w:drawing>
      </w:r>
    </w:p>
    <w:p w:rsidR="00780D0A" w:rsidRDefault="00780D0A" w:rsidP="00BF76B2">
      <w:pPr>
        <w:jc w:val="center"/>
      </w:pPr>
      <w:r>
        <w:rPr>
          <w:noProof/>
        </w:rPr>
        <w:drawing>
          <wp:inline distT="0" distB="0" distL="0" distR="0" wp14:anchorId="40CE3C7A" wp14:editId="4E2CD96E">
            <wp:extent cx="5943600" cy="184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120"/>
                    </a:xfrm>
                    <a:prstGeom prst="rect">
                      <a:avLst/>
                    </a:prstGeom>
                  </pic:spPr>
                </pic:pic>
              </a:graphicData>
            </a:graphic>
          </wp:inline>
        </w:drawing>
      </w:r>
    </w:p>
    <w:p w:rsidR="00780D0A" w:rsidRDefault="00780D0A" w:rsidP="00BF76B2">
      <w:pPr>
        <w:jc w:val="center"/>
      </w:pPr>
      <w:r>
        <w:t>Figure 2.1.2.2: Dynamic Programming of Hamming distance Path Metric at each state within each stage that is used to reverse the state sequence</w:t>
      </w:r>
      <w:bookmarkStart w:id="11" w:name="_GoBack"/>
      <w:bookmarkEnd w:id="11"/>
      <w:r>
        <w:t xml:space="preserve"> history and decoded input </w:t>
      </w:r>
    </w:p>
    <w:p w:rsidR="00A20DB5" w:rsidRDefault="00E84907" w:rsidP="00A20DB5">
      <w:pPr>
        <w:pStyle w:val="Heading2"/>
      </w:pPr>
      <w:r>
        <w:lastRenderedPageBreak/>
        <w:t xml:space="preserve">3 </w:t>
      </w:r>
      <w:r w:rsidR="00A20DB5">
        <w:t>Quadrature-Amplitude Modulation</w:t>
      </w:r>
    </w:p>
    <w:p w:rsidR="00EE34F3" w:rsidRPr="00EE34F3" w:rsidRDefault="00B82E60" w:rsidP="00EE34F3">
      <w:r>
        <w:t>Quadrature-Amplitude M</w:t>
      </w:r>
      <w:r w:rsidR="00EE34F3">
        <w:t>odulation</w:t>
      </w:r>
      <w:r>
        <w:t xml:space="preserve"> </w:t>
      </w:r>
      <w:r w:rsidR="00EE34F3">
        <w:t xml:space="preserve">(QAM) </w:t>
      </w:r>
      <w:r w:rsidR="00537CE9">
        <w:t>[</w:t>
      </w:r>
      <w:ins w:id="12" w:author="Andrew Nguyen" w:date="2022-05-07T01:18:00Z">
        <w:r w:rsidR="00282405">
          <w:t xml:space="preserve">1, </w:t>
        </w:r>
      </w:ins>
      <w:proofErr w:type="spellStart"/>
      <w:r w:rsidR="00537CE9">
        <w:t>Pg</w:t>
      </w:r>
      <w:proofErr w:type="spellEnd"/>
      <w:r w:rsidR="00537CE9">
        <w:t xml:space="preserve"> 357-360] </w:t>
      </w:r>
      <w:r w:rsidR="00EE34F3">
        <w:t xml:space="preserve">is a </w:t>
      </w:r>
      <w:proofErr w:type="spellStart"/>
      <w:r w:rsidR="00EE34F3">
        <w:t>bandpass</w:t>
      </w:r>
      <w:proofErr w:type="spellEnd"/>
      <w:r w:rsidR="00EE34F3">
        <w:t xml:space="preserve"> modulation that encodes the data in both the amplitude and phase. As compared to PSK and the likes, each symbol does not ha</w:t>
      </w:r>
      <w:r w:rsidR="00630659">
        <w:t>ve equal energy, but it allows a higher bit rate</w:t>
      </w:r>
      <w:r w:rsidR="00EE34F3">
        <w:t xml:space="preserve"> at </w:t>
      </w:r>
      <w:r w:rsidR="00630659">
        <w:t>a specified power.</w:t>
      </w:r>
      <w:r w:rsidR="00EE34F3">
        <w:t xml:space="preserve"> </w:t>
      </w:r>
    </w:p>
    <w:p w:rsidR="00EE34F3" w:rsidRDefault="00E84907" w:rsidP="00EE34F3">
      <w:pPr>
        <w:pStyle w:val="Heading3"/>
      </w:pPr>
      <w:r>
        <w:t xml:space="preserve">3.1 </w:t>
      </w:r>
      <w:r w:rsidR="00EE34F3">
        <w:t>Modulation</w:t>
      </w:r>
    </w:p>
    <w:p w:rsidR="00630659" w:rsidRDefault="00630659" w:rsidP="00630659">
      <w:pPr>
        <w:rPr>
          <w:rFonts w:eastAsiaTheme="minorEastAsia"/>
        </w:rPr>
      </w:pPr>
      <w:r>
        <w:t xml:space="preserve">QAM </w:t>
      </w:r>
      <w:r w:rsidR="00D667D4">
        <w:t>has a constellation diagram shown in Figure 3.1.1 where each point is always at least a certain distance away from any other point so it is shaped as a square. Treating the in-</w:t>
      </w:r>
      <w:proofErr w:type="gramStart"/>
      <w:r w:rsidR="00D667D4">
        <w:t>phase(</w:t>
      </w:r>
      <w:proofErr w:type="gramEnd"/>
      <w:r w:rsidR="00D667D4">
        <w:t xml:space="preserve">I) and quadrature(Q) component as a complex number, the magnitude </w:t>
      </w:r>
      <w:r w:rsidR="00D667D4">
        <w:rPr>
          <w:rFonts w:eastAsiaTheme="minorEastAsia"/>
        </w:rPr>
        <w:t xml:space="preserve"> and phase for </w:t>
      </w:r>
      <w:proofErr w:type="spellStart"/>
      <w:r w:rsidR="00D667D4">
        <w:rPr>
          <w:rFonts w:eastAsiaTheme="minorEastAsia"/>
        </w:rPr>
        <w:t>ith</w:t>
      </w:r>
      <w:proofErr w:type="spellEnd"/>
      <w:r w:rsidR="00D667D4">
        <w:rPr>
          <w:rFonts w:eastAsiaTheme="minorEastAsia"/>
        </w:rPr>
        <w:t xml:space="preserve"> </w:t>
      </w:r>
      <w:proofErr w:type="spellStart"/>
      <w:r w:rsidR="00D667D4">
        <w:rPr>
          <w:rFonts w:eastAsiaTheme="minorEastAsia"/>
        </w:rPr>
        <w:t>codeword</w:t>
      </w:r>
      <w:proofErr w:type="spellEnd"/>
      <w:r w:rsidR="00D667D4">
        <w:rPr>
          <w:rFonts w:eastAsiaTheme="minorEastAsia"/>
        </w:rPr>
        <w:t xml:space="preserve">, is </w:t>
      </w:r>
      <m:oMath>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and </m:t>
        </m:r>
        <m:sSub>
          <m:sSubPr>
            <m:ctrlPr>
              <w:rPr>
                <w:rFonts w:ascii="Cambria Math" w:hAnsi="Cambria Math"/>
                <w:i/>
              </w:rPr>
            </m:ctrlPr>
          </m:sSubPr>
          <m:e>
            <m:r>
              <w:rPr>
                <w:rFonts w:ascii="Cambria Math" w:hAnsi="Cambria Math"/>
              </w:rPr>
              <m:t>ϕ</m:t>
            </m:r>
          </m:e>
          <m:sub>
            <m:r>
              <w:rPr>
                <w:rFonts w:ascii="Cambria Math" w:hAnsi="Cambria Math"/>
              </w:rPr>
              <m:t>I</m:t>
            </m:r>
          </m:sub>
        </m:sSub>
      </m:oMath>
      <w:r w:rsidR="00D667D4">
        <w:rPr>
          <w:rFonts w:eastAsiaTheme="minorEastAsia"/>
        </w:rPr>
        <w:t xml:space="preserve">. The </w:t>
      </w:r>
      <w:proofErr w:type="spellStart"/>
      <w:r w:rsidR="00D667D4">
        <w:rPr>
          <w:rFonts w:eastAsiaTheme="minorEastAsia"/>
        </w:rPr>
        <w:t>bandpass</w:t>
      </w:r>
      <w:proofErr w:type="spellEnd"/>
      <w:r w:rsidR="00D667D4">
        <w:rPr>
          <w:rFonts w:eastAsiaTheme="minorEastAsia"/>
        </w:rPr>
        <w:t xml:space="preserve"> signal is modulated into the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0A6902">
        <w:rPr>
          <w:rFonts w:eastAsiaTheme="minorEastAsia"/>
        </w:rPr>
        <w:t xml:space="preserve"> given an amplitude A, window </w:t>
      </w:r>
      <w:proofErr w:type="gramStart"/>
      <w:r w:rsidR="000A6902">
        <w:rPr>
          <w:rFonts w:eastAsiaTheme="minorEastAsia"/>
        </w:rPr>
        <w:t xml:space="preserve">function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(t)</m:t>
        </m:r>
      </m:oMath>
      <w:r w:rsidR="000A6902">
        <w:rPr>
          <w:rFonts w:eastAsiaTheme="minorEastAsia"/>
        </w:rPr>
        <w:t>, carrier fr</w:t>
      </w:r>
      <w:proofErr w:type="spellStart"/>
      <w:r w:rsidR="000A6902">
        <w:rPr>
          <w:rFonts w:eastAsiaTheme="minorEastAsia"/>
        </w:rPr>
        <w:t>equency</w:t>
      </w:r>
      <w:proofErr w:type="spellEnd"/>
      <w:r w:rsidR="000A69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0A6902">
        <w:rPr>
          <w:rFonts w:eastAsiaTheme="minorEastAsia"/>
        </w:rPr>
        <w:t xml:space="preserve">, and carrier phase </w:t>
      </w:r>
      <m:oMath>
        <m:r>
          <w:rPr>
            <w:rFonts w:ascii="Cambria Math" w:eastAsiaTheme="minorEastAsia" w:hAnsi="Cambria Math"/>
          </w:rPr>
          <m:t>θ</m:t>
        </m:r>
      </m:oMath>
      <w:r w:rsidR="000A6902">
        <w:rPr>
          <w:rFonts w:eastAsiaTheme="minorEastAsia"/>
        </w:rPr>
        <w:t xml:space="preserve">. Also shown below, the amplitude and phase can be written </w:t>
      </w:r>
      <w:r w:rsidR="00B82E60">
        <w:rPr>
          <w:rFonts w:eastAsiaTheme="minorEastAsia"/>
        </w:rPr>
        <w:t>as a</w:t>
      </w:r>
      <w:r w:rsidR="000A6902">
        <w:rPr>
          <w:rFonts w:eastAsiaTheme="minorEastAsia"/>
        </w:rPr>
        <w:t xml:space="preserve"> sum of two oscillators shifted by 90 degrees as separately amplified cosine and sine waves.</w:t>
      </w:r>
    </w:p>
    <w:p w:rsidR="00D667D4" w:rsidRPr="00630659" w:rsidRDefault="00D667D4" w:rsidP="00630659">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e>
              </m:func>
            </m:e>
          </m:d>
          <m:r>
            <w:rPr>
              <w:rFonts w:ascii="Cambria Math" w:hAnsi="Cambria Math"/>
            </w:rPr>
            <m:t>=A</m:t>
          </m:r>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iQ</m:t>
              </m:r>
            </m:sub>
          </m:sSub>
          <m:r>
            <m:rPr>
              <m:sty m:val="p"/>
            </m:rPr>
            <w:rPr>
              <w:rFonts w:ascii="Cambria Math" w:hAnsi="Cambria Math"/>
            </w:rPr>
            <m:t>sin⁡</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t+θ)</m:t>
          </m:r>
        </m:oMath>
      </m:oMathPara>
    </w:p>
    <w:p w:rsidR="00630659" w:rsidRDefault="00630659" w:rsidP="00630659"/>
    <w:p w:rsidR="000A6902" w:rsidRPr="00630659" w:rsidRDefault="000A6902" w:rsidP="00630659"/>
    <w:p w:rsidR="00630659" w:rsidRDefault="00630659" w:rsidP="00630659">
      <w:pPr>
        <w:jc w:val="center"/>
      </w:pPr>
      <w:r>
        <w:rPr>
          <w:noProof/>
        </w:rPr>
        <w:drawing>
          <wp:inline distT="0" distB="0" distL="0" distR="0">
            <wp:extent cx="2946400" cy="2914650"/>
            <wp:effectExtent l="0" t="0" r="635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2914650"/>
                    </a:xfrm>
                    <a:prstGeom prst="rect">
                      <a:avLst/>
                    </a:prstGeom>
                    <a:noFill/>
                    <a:ln>
                      <a:noFill/>
                    </a:ln>
                  </pic:spPr>
                </pic:pic>
              </a:graphicData>
            </a:graphic>
          </wp:inline>
        </w:drawing>
      </w:r>
    </w:p>
    <w:p w:rsidR="00630659" w:rsidRDefault="00630659" w:rsidP="00630659">
      <w:pPr>
        <w:jc w:val="center"/>
      </w:pPr>
      <w:r>
        <w:t>Figure 3.1.1: 16-QAM example.</w:t>
      </w:r>
    </w:p>
    <w:p w:rsidR="00537CE9" w:rsidRDefault="00537CE9" w:rsidP="00537CE9">
      <w:pPr>
        <w:rPr>
          <w:rFonts w:eastAsiaTheme="minorEastAsia"/>
        </w:rPr>
      </w:pPr>
      <w:r>
        <w:t xml:space="preserve">A 16-QAM modulation scheme was chosen that transmits 4 bits with each symbol. The carrier phase was set to 0 in this project and synchronicity was assumed for simplicity. </w:t>
      </w:r>
      <w:r>
        <w:t xml:space="preserve">The window function is a pure window with no regard for phase discontinuity in the transmitted signal. </w:t>
      </w:r>
      <w:r>
        <w:t xml:space="preserve">For a symbol period </w:t>
      </w:r>
      <w:proofErr w:type="gramStart"/>
      <w:r>
        <w:t xml:space="preserve">of </w:t>
      </w:r>
      <w:proofErr w:type="gramEnd"/>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eastAsiaTheme="minorEastAsia"/>
        </w:rPr>
        <w:t xml:space="preserve">, 4 bit are transmitted for a bit rate of </w:t>
      </w:r>
      <m:oMath>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w:t>
      </w:r>
      <w:r>
        <w:rPr>
          <w:rFonts w:eastAsiaTheme="minorEastAsia"/>
        </w:rPr>
        <w:t xml:space="preserve">Four </w:t>
      </w:r>
      <w:proofErr w:type="spellStart"/>
      <w:r>
        <w:rPr>
          <w:rFonts w:eastAsiaTheme="minorEastAsia"/>
        </w:rPr>
        <w:t>codewords</w:t>
      </w:r>
      <w:proofErr w:type="spellEnd"/>
      <w:r>
        <w:rPr>
          <w:rFonts w:eastAsiaTheme="minorEastAsia"/>
        </w:rPr>
        <w:t xml:space="preserve"> were transmitted and plotted for example. </w:t>
      </w:r>
    </w:p>
    <w:p w:rsidR="007C70C3" w:rsidRDefault="007C70C3" w:rsidP="00537CE9">
      <w:pPr>
        <w:rPr>
          <w:rFonts w:eastAsiaTheme="minorEastAsia"/>
        </w:rPr>
      </w:pPr>
    </w:p>
    <w:p w:rsidR="007C70C3" w:rsidRDefault="007C70C3" w:rsidP="00537CE9">
      <w:pPr>
        <w:rPr>
          <w:ins w:id="13" w:author="Andrew Nguyen" w:date="2022-05-07T00:55:00Z"/>
          <w:rFonts w:eastAsiaTheme="minorEastAsia"/>
        </w:rPr>
      </w:pPr>
      <w:r>
        <w:rPr>
          <w:rFonts w:eastAsiaTheme="minorEastAsia"/>
        </w:rPr>
        <w:t xml:space="preserve">In the program, the function </w:t>
      </w:r>
      <w:proofErr w:type="spellStart"/>
      <w:r>
        <w:rPr>
          <w:rFonts w:eastAsiaTheme="minorEastAsia"/>
        </w:rPr>
        <w:t>modulation.m</w:t>
      </w:r>
      <w:proofErr w:type="spellEnd"/>
      <w:r>
        <w:rPr>
          <w:rFonts w:eastAsiaTheme="minorEastAsia"/>
        </w:rPr>
        <w:t xml:space="preserve"> that takes the </w:t>
      </w:r>
      <w:proofErr w:type="spellStart"/>
      <w:r>
        <w:rPr>
          <w:rFonts w:eastAsiaTheme="minorEastAsia"/>
        </w:rPr>
        <w:t>bitstream</w:t>
      </w:r>
      <w:proofErr w:type="spellEnd"/>
      <w:r>
        <w:rPr>
          <w:rFonts w:eastAsiaTheme="minorEastAsia"/>
        </w:rPr>
        <w:t xml:space="preserve">, sample frequency, modulation scheme, and associate parameters is used that runs the </w:t>
      </w:r>
      <w:proofErr w:type="spellStart"/>
      <w:r>
        <w:rPr>
          <w:rFonts w:eastAsiaTheme="minorEastAsia"/>
        </w:rPr>
        <w:t>modqam</w:t>
      </w:r>
      <w:proofErr w:type="spellEnd"/>
      <w:r>
        <w:rPr>
          <w:rFonts w:eastAsiaTheme="minorEastAsia"/>
        </w:rPr>
        <w:t xml:space="preserve">, currently only setup for 16-QAM that takes in the before variables plus additional parameters: </w:t>
      </w:r>
      <w:proofErr w:type="spellStart"/>
      <w:r>
        <w:rPr>
          <w:rFonts w:eastAsiaTheme="minorEastAsia"/>
        </w:rPr>
        <w:t>bitstream</w:t>
      </w:r>
      <w:proofErr w:type="spellEnd"/>
      <w:r>
        <w:rPr>
          <w:rFonts w:eastAsiaTheme="minorEastAsia"/>
        </w:rPr>
        <w:t>, amplitude scaling, M-</w:t>
      </w:r>
      <w:proofErr w:type="spellStart"/>
      <w:r>
        <w:rPr>
          <w:rFonts w:eastAsiaTheme="minorEastAsia"/>
        </w:rPr>
        <w:t>ary</w:t>
      </w:r>
      <w:proofErr w:type="spellEnd"/>
      <w:r>
        <w:rPr>
          <w:rFonts w:eastAsiaTheme="minorEastAsia"/>
        </w:rPr>
        <w:t xml:space="preserve"> setup, carrier frequency, symbol period, and sampling frequency. </w:t>
      </w:r>
    </w:p>
    <w:p w:rsidR="00267493" w:rsidRDefault="00267493" w:rsidP="00537CE9">
      <w:pPr>
        <w:rPr>
          <w:ins w:id="14" w:author="Andrew Nguyen" w:date="2022-05-07T00:55:00Z"/>
          <w:rFonts w:eastAsiaTheme="minorEastAsia"/>
        </w:rPr>
      </w:pPr>
    </w:p>
    <w:p w:rsidR="00267493" w:rsidRDefault="00267493" w:rsidP="00537CE9">
      <w:pPr>
        <w:rPr>
          <w:ins w:id="15" w:author="Andrew Nguyen" w:date="2022-05-07T00:56:00Z"/>
          <w:rFonts w:eastAsiaTheme="minorEastAsia"/>
        </w:rPr>
      </w:pPr>
      <w:ins w:id="16" w:author="Andrew Nguyen" w:date="2022-05-07T00:55:00Z">
        <w:r>
          <w:rPr>
            <w:rFonts w:eastAsiaTheme="minorEastAsia"/>
          </w:rPr>
          <w:lastRenderedPageBreak/>
          <w:t xml:space="preserve">The test code verified successful QAM modulation, how two symbols appear, showing via simulation the amplitude and phase vs in-phase and quadrature results, and </w:t>
        </w:r>
      </w:ins>
      <w:ins w:id="17" w:author="Andrew Nguyen" w:date="2022-05-07T00:56:00Z">
        <w:r>
          <w:rPr>
            <w:rFonts w:eastAsiaTheme="minorEastAsia"/>
          </w:rPr>
          <w:t xml:space="preserve">showing the output of correlator to an example, and finally generating BER and SNR curves for QAM alone. </w:t>
        </w:r>
      </w:ins>
    </w:p>
    <w:p w:rsidR="00DF3113" w:rsidRPr="00DF3113" w:rsidRDefault="00DF3113" w:rsidP="00537CE9">
      <w:pPr>
        <w:rPr>
          <w:b/>
          <w:rPrChange w:id="18" w:author="Andrew Nguyen" w:date="2022-05-07T00:56:00Z">
            <w:rPr/>
          </w:rPrChange>
        </w:rPr>
      </w:pPr>
    </w:p>
    <w:p w:rsidR="00537CE9" w:rsidRPr="00630659" w:rsidRDefault="00537CE9" w:rsidP="00630659">
      <w:pPr>
        <w:jc w:val="center"/>
      </w:pPr>
    </w:p>
    <w:p w:rsidR="00EE34F3" w:rsidRDefault="00E84907" w:rsidP="00EE34F3">
      <w:pPr>
        <w:pStyle w:val="Heading3"/>
      </w:pPr>
      <w:r>
        <w:t xml:space="preserve">3.2 </w:t>
      </w:r>
      <w:r w:rsidR="00EE34F3">
        <w:t>Demodulation</w:t>
      </w:r>
    </w:p>
    <w:p w:rsidR="00537CE9" w:rsidRDefault="00537CE9" w:rsidP="00EE34F3">
      <w:r>
        <w:t>The demodulation assumes an accurate carrier phase estimation or locking. The analysis with a phase offset produces detrimental effects on the SNR which is understood for observations but will not be implemented in the system. Given the synchronicity assumption, windows of the received signal is correlated with the in-phase and quadrature basis functions</w:t>
      </w:r>
      <w:r w:rsidR="00042C89">
        <w:t xml:space="preserve">, </w:t>
      </w:r>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 xml:space="preserve"> </m:t>
        </m:r>
      </m:oMath>
      <w:r>
        <w:t>and scaled appropriately to the below equation fro</w:t>
      </w:r>
      <w:r w:rsidR="00042C89">
        <w:t xml:space="preserve">m continuous to discrete domain and </w:t>
      </w:r>
      <w:r w:rsidR="00E92112">
        <w:t>correlation</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42C89">
        <w:rPr>
          <w:rFonts w:eastAsiaTheme="minorEastAsia"/>
        </w:rPr>
        <w:t xml:space="preserve">. The energy of the gate function that has value of 1 </w:t>
      </w:r>
      <w:r w:rsidR="00E92112">
        <w:rPr>
          <w:rFonts w:eastAsiaTheme="minorEastAsia"/>
        </w:rPr>
        <w:t>from</w:t>
      </w:r>
      <m:oMath>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sidR="00042C89">
        <w:rPr>
          <w:rFonts w:eastAsiaTheme="minorEastAsia"/>
        </w:rPr>
        <w:t xml:space="preserve">. The output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042C89">
        <w:rPr>
          <w:rFonts w:eastAsiaTheme="minorEastAsia"/>
        </w:rPr>
        <w:t xml:space="preserve"> is an estimate for I and Q constellation point respectively. With the below equation, in the absence of noise, the constellation had accurate correlate value. The respective I and Q point are then compared with distance to all constellations and chosen whichever Euclidean distance is smallest. </w:t>
      </w:r>
    </w:p>
    <w:p w:rsidR="00537CE9" w:rsidRPr="00537CE9" w:rsidRDefault="00537CE9" w:rsidP="00EE34F3">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=2 </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rsidR="00537CE9" w:rsidRDefault="00537CE9" w:rsidP="00537CE9">
      <m:oMathPara>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=2 </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oMath>
      </m:oMathPara>
    </w:p>
    <w:p w:rsidR="00537CE9" w:rsidRDefault="00537CE9" w:rsidP="00EE34F3"/>
    <w:p w:rsidR="00EE34F3" w:rsidRPr="00B82E60" w:rsidRDefault="00537CE9" w:rsidP="00EE34F3">
      <w:pPr>
        <w:rPr>
          <w:ins w:id="19" w:author="Andrew Nguyen" w:date="2022-05-07T01:11:00Z"/>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r>
                <w:rPr>
                  <w:rFonts w:ascii="Cambria Math" w:hAnsi="Cambria Math"/>
                </w:rPr>
                <m:t>dt≈</m:t>
              </m:r>
              <m:nary>
                <m:naryPr>
                  <m:chr m:val="∑"/>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fs</m:t>
                          </m:r>
                        </m:den>
                      </m:f>
                      <m:r>
                        <w:rPr>
                          <w:rFonts w:ascii="Cambria Math" w:hAnsi="Cambria Math"/>
                        </w:rPr>
                        <m:t>ψ</m:t>
                      </m:r>
                    </m:e>
                    <m:sub>
                      <m:r>
                        <w:rPr>
                          <w:rFonts w:ascii="Cambria Math" w:hAnsi="Cambria Math"/>
                        </w:rPr>
                        <m:t>i</m:t>
                      </m:r>
                    </m:sub>
                  </m:sSub>
                  <m:d>
                    <m:dPr>
                      <m:begChr m:val="["/>
                      <m:endChr m:val="]"/>
                      <m:ctrlPr>
                        <w:rPr>
                          <w:rFonts w:ascii="Cambria Math" w:hAnsi="Cambria Math"/>
                          <w:i/>
                        </w:rPr>
                      </m:ctrlPr>
                    </m:dPr>
                    <m:e>
                      <m:r>
                        <w:rPr>
                          <w:rFonts w:ascii="Cambria Math" w:hAnsi="Cambria Math"/>
                        </w:rPr>
                        <m:t>n</m:t>
                      </m:r>
                    </m:e>
                  </m:d>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y</m:t>
                  </m:r>
                  <m:d>
                    <m:dPr>
                      <m:begChr m:val="["/>
                      <m:endChr m:val="]"/>
                      <m:ctrlPr>
                        <w:rPr>
                          <w:rFonts w:ascii="Cambria Math" w:hAnsi="Cambria Math"/>
                          <w:i/>
                        </w:rPr>
                      </m:ctrlPr>
                    </m:dPr>
                    <m:e>
                      <m:r>
                        <w:rPr>
                          <w:rFonts w:ascii="Cambria Math" w:hAnsi="Cambria Math"/>
                        </w:rPr>
                        <m:t>n</m:t>
                      </m:r>
                    </m:e>
                  </m:d>
                </m:e>
              </m:nary>
            </m:e>
          </m:nary>
        </m:oMath>
      </m:oMathPara>
    </w:p>
    <w:p w:rsidR="00282405" w:rsidRDefault="00282405" w:rsidP="00EE34F3">
      <w:pPr>
        <w:rPr>
          <w:ins w:id="20" w:author="Andrew Nguyen" w:date="2022-05-07T01:11:00Z"/>
          <w:rFonts w:eastAsiaTheme="minorEastAsia"/>
        </w:rPr>
      </w:pPr>
    </w:p>
    <w:p w:rsidR="00B82E60" w:rsidRDefault="00B82E60" w:rsidP="00B82E60">
      <w:pPr>
        <w:jc w:val="center"/>
        <w:rPr>
          <w:rFonts w:eastAsiaTheme="minorEastAsia"/>
          <w:b/>
        </w:rPr>
      </w:pPr>
      <w:r>
        <w:rPr>
          <w:noProof/>
        </w:rPr>
        <w:drawing>
          <wp:inline distT="0" distB="0" distL="0" distR="0" wp14:anchorId="36C61E09" wp14:editId="0B425044">
            <wp:extent cx="3225800" cy="253066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7326" cy="2531865"/>
                    </a:xfrm>
                    <a:prstGeom prst="rect">
                      <a:avLst/>
                    </a:prstGeom>
                  </pic:spPr>
                </pic:pic>
              </a:graphicData>
            </a:graphic>
          </wp:inline>
        </w:drawing>
      </w:r>
    </w:p>
    <w:p w:rsidR="00B82E60" w:rsidRPr="00B82E60" w:rsidRDefault="00B82E60" w:rsidP="00B82E60">
      <w:pPr>
        <w:jc w:val="center"/>
        <w:rPr>
          <w:rFonts w:eastAsiaTheme="minorEastAsia"/>
        </w:rPr>
      </w:pPr>
      <w:r w:rsidRPr="00B82E60">
        <w:rPr>
          <w:rFonts w:eastAsiaTheme="minorEastAsia"/>
        </w:rPr>
        <w:t>Figure 3.1.2</w:t>
      </w:r>
      <w:r>
        <w:rPr>
          <w:rFonts w:eastAsiaTheme="minorEastAsia"/>
        </w:rPr>
        <w:t xml:space="preserve">: BER vs SNR </w:t>
      </w:r>
      <w:r w:rsidR="00957B5B">
        <w:rPr>
          <w:rFonts w:eastAsiaTheme="minorEastAsia"/>
        </w:rPr>
        <w:t>for QAM</w:t>
      </w:r>
    </w:p>
    <w:p w:rsidR="00EE34F3" w:rsidRDefault="00957B5B" w:rsidP="00EE34F3">
      <w:r>
        <w:rPr>
          <w:noProof/>
        </w:rPr>
        <w:lastRenderedPageBreak/>
        <w:drawing>
          <wp:inline distT="0" distB="0" distL="0" distR="0" wp14:anchorId="093CCB7D" wp14:editId="355A975C">
            <wp:extent cx="5943600" cy="3677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7285"/>
                    </a:xfrm>
                    <a:prstGeom prst="rect">
                      <a:avLst/>
                    </a:prstGeom>
                  </pic:spPr>
                </pic:pic>
              </a:graphicData>
            </a:graphic>
          </wp:inline>
        </w:drawing>
      </w:r>
    </w:p>
    <w:p w:rsidR="00957B5B" w:rsidRDefault="00957B5B" w:rsidP="00957B5B">
      <w:pPr>
        <w:jc w:val="center"/>
      </w:pPr>
      <w:r>
        <w:t xml:space="preserve">Figure 3.1.3: Time-domain output of QAM overlapping for different </w:t>
      </w:r>
      <w:proofErr w:type="spellStart"/>
      <w:r>
        <w:t>codewords</w:t>
      </w:r>
      <w:proofErr w:type="spellEnd"/>
      <w:r>
        <w:t xml:space="preserve"> for comparison. 0101 and 0000 have same phase but different amplitude for example.</w:t>
      </w:r>
    </w:p>
    <w:p w:rsidR="00957B5B" w:rsidRDefault="00957B5B" w:rsidP="00957B5B">
      <w:pPr>
        <w:jc w:val="center"/>
      </w:pPr>
      <w:r>
        <w:rPr>
          <w:noProof/>
        </w:rPr>
        <w:drawing>
          <wp:inline distT="0" distB="0" distL="0" distR="0" wp14:anchorId="456803D4" wp14:editId="7DC90B0D">
            <wp:extent cx="2157583" cy="183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3662" cy="1843505"/>
                    </a:xfrm>
                    <a:prstGeom prst="rect">
                      <a:avLst/>
                    </a:prstGeom>
                  </pic:spPr>
                </pic:pic>
              </a:graphicData>
            </a:graphic>
          </wp:inline>
        </w:drawing>
      </w:r>
    </w:p>
    <w:p w:rsidR="00957B5B" w:rsidRDefault="005A3913" w:rsidP="00957B5B">
      <w:pPr>
        <w:jc w:val="center"/>
      </w:pPr>
      <w:r>
        <w:t xml:space="preserve">Figure 3.1.4: </w:t>
      </w:r>
      <w:proofErr w:type="spellStart"/>
      <w:r>
        <w:t>Codewords</w:t>
      </w:r>
      <w:proofErr w:type="spellEnd"/>
      <w:r>
        <w:t xml:space="preserve"> in series showing phase discontinuities at window edge due to perfect gate windowing.</w:t>
      </w:r>
    </w:p>
    <w:p w:rsidR="00387645" w:rsidRDefault="00387645" w:rsidP="00957B5B">
      <w:pPr>
        <w:jc w:val="center"/>
      </w:pPr>
      <w:r>
        <w:rPr>
          <w:noProof/>
        </w:rPr>
        <w:drawing>
          <wp:inline distT="0" distB="0" distL="0" distR="0" wp14:anchorId="65420A8C" wp14:editId="5897FD9D">
            <wp:extent cx="5943600" cy="408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940"/>
                    </a:xfrm>
                    <a:prstGeom prst="rect">
                      <a:avLst/>
                    </a:prstGeom>
                  </pic:spPr>
                </pic:pic>
              </a:graphicData>
            </a:graphic>
          </wp:inline>
        </w:drawing>
      </w:r>
    </w:p>
    <w:p w:rsidR="00387645" w:rsidRDefault="00387645" w:rsidP="00957B5B">
      <w:pPr>
        <w:jc w:val="center"/>
      </w:pPr>
      <w:r>
        <w:t xml:space="preserve">Figure 3.1.5: Few </w:t>
      </w:r>
      <w:r w:rsidR="00251860">
        <w:t>I and Q components</w:t>
      </w:r>
      <w:r>
        <w:t xml:space="preserve"> demodulated for comparison of result. </w:t>
      </w:r>
    </w:p>
    <w:p w:rsidR="00957B5B" w:rsidRPr="00EE34F3" w:rsidRDefault="00957B5B" w:rsidP="00957B5B">
      <w:pPr>
        <w:jc w:val="center"/>
      </w:pPr>
    </w:p>
    <w:p w:rsidR="00A20DB5" w:rsidRDefault="00A20DB5" w:rsidP="00A20DB5"/>
    <w:p w:rsidR="00A20DB5" w:rsidRDefault="00E84907" w:rsidP="00A20DB5">
      <w:pPr>
        <w:pStyle w:val="Heading2"/>
      </w:pPr>
      <w:r>
        <w:t xml:space="preserve">4. </w:t>
      </w:r>
      <w:del w:id="21" w:author="Andrew Nguyen" w:date="2022-05-07T01:11:00Z">
        <w:r w:rsidR="00A20DB5" w:rsidDel="00282405">
          <w:delText>Additive White Gaussian Noise Chan</w:delText>
        </w:r>
        <w:r w:rsidR="007C70C3" w:rsidDel="00282405">
          <w:delText>n</w:delText>
        </w:r>
        <w:r w:rsidR="00A20DB5" w:rsidDel="00282405">
          <w:delText>el</w:delText>
        </w:r>
      </w:del>
      <w:ins w:id="22" w:author="Andrew Nguyen" w:date="2022-05-07T01:11:00Z">
        <w:r w:rsidR="00282405">
          <w:t>Channel</w:t>
        </w:r>
      </w:ins>
    </w:p>
    <w:p w:rsidR="007C70C3" w:rsidRPr="007C70C3" w:rsidRDefault="007C70C3" w:rsidP="007C70C3">
      <w:r>
        <w:t xml:space="preserve">The channel is a simple additive white Gaussian </w:t>
      </w:r>
      <w:proofErr w:type="gramStart"/>
      <w:r>
        <w:t>noise(</w:t>
      </w:r>
      <w:proofErr w:type="gramEnd"/>
      <w:r>
        <w:t>AWGN) channel for explicit analytical solution. A specified SNR in decibel</w:t>
      </w:r>
      <w:ins w:id="23" w:author="Andrew Nguyen" w:date="2022-05-07T01:11:00Z">
        <w:r w:rsidR="00282405">
          <w:t xml:space="preserve"> determined the additive noise while keeping the</w:t>
        </w:r>
      </w:ins>
      <w:ins w:id="24" w:author="Andrew Nguyen" w:date="2022-05-07T01:12:00Z">
        <w:r w:rsidR="00282405">
          <w:t xml:space="preserve"> </w:t>
        </w:r>
      </w:ins>
      <w:ins w:id="25" w:author="Andrew Nguyen" w:date="2022-05-07T01:22:00Z">
        <w:r w:rsidR="0061388C">
          <w:t>t</w:t>
        </w:r>
      </w:ins>
      <w:ins w:id="26" w:author="Andrew Nguyen" w:date="2022-05-07T01:12:00Z">
        <w:r w:rsidR="00282405">
          <w:t xml:space="preserve">ransmitted signal constant. </w:t>
        </w:r>
      </w:ins>
      <w:del w:id="27" w:author="Andrew Nguyen" w:date="2022-05-07T01:11:00Z">
        <w:r w:rsidDel="00282405">
          <w:delText xml:space="preserve"> </w:delText>
        </w:r>
      </w:del>
    </w:p>
    <w:p w:rsidR="00A20DB5" w:rsidRDefault="00A20DB5" w:rsidP="00A20DB5"/>
    <w:p w:rsidR="007C70C3" w:rsidRDefault="007C70C3" w:rsidP="007C70C3">
      <w:pPr>
        <w:pStyle w:val="Heading2"/>
        <w:rPr>
          <w:ins w:id="28" w:author="Andrew Nguyen" w:date="2022-05-07T01:12:00Z"/>
        </w:rPr>
      </w:pPr>
      <w:r>
        <w:lastRenderedPageBreak/>
        <w:t>5. Conclusion and Future Work</w:t>
      </w:r>
    </w:p>
    <w:p w:rsidR="00282405" w:rsidRDefault="00282405" w:rsidP="00282405">
      <w:pPr>
        <w:pPrChange w:id="29" w:author="Andrew Nguyen" w:date="2022-05-07T01:12:00Z">
          <w:pPr>
            <w:pStyle w:val="Heading2"/>
          </w:pPr>
        </w:pPrChange>
      </w:pPr>
      <w:ins w:id="30" w:author="Andrew Nguyen" w:date="2022-05-07T01:12:00Z">
        <w:r>
          <w:t xml:space="preserve">In conclusion, this project gave the opportunity to not only learn the theoretical material in communication system engineering, but also apply, via software, and observe various effects on the result. </w:t>
        </w:r>
      </w:ins>
      <w:ins w:id="31" w:author="Andrew Nguyen" w:date="2022-05-07T01:14:00Z">
        <w:r>
          <w:t xml:space="preserve">The Lempel-Ziv encoding </w:t>
        </w:r>
      </w:ins>
      <w:ins w:id="32" w:author="Andrew Nguyen" w:date="2022-05-07T01:29:00Z">
        <w:r w:rsidR="0061388C">
          <w:t>scheme was</w:t>
        </w:r>
      </w:ins>
      <w:ins w:id="33" w:author="Andrew Nguyen" w:date="2022-05-07T01:19:00Z">
        <w:r>
          <w:t xml:space="preserve"> popular in the late 1900’s widely spread amongst computers, during the time of the textbook’s release.</w:t>
        </w:r>
      </w:ins>
      <w:ins w:id="34" w:author="Andrew Nguyen" w:date="2022-05-07T01:20:00Z">
        <w:r>
          <w:t xml:space="preserve"> It was used in </w:t>
        </w:r>
      </w:ins>
      <w:ins w:id="35" w:author="Andrew Nguyen" w:date="2022-05-07T01:21:00Z">
        <w:r>
          <w:t>many sources</w:t>
        </w:r>
      </w:ins>
      <w:ins w:id="36" w:author="Andrew Nguyen" w:date="2022-05-07T01:20:00Z">
        <w:r>
          <w:t xml:space="preserve"> from that time such GIF, PDF, and more, but has </w:t>
        </w:r>
      </w:ins>
      <w:ins w:id="37" w:author="Andrew Nguyen" w:date="2022-05-07T01:21:00Z">
        <w:r>
          <w:t xml:space="preserve">been beaten by other compression techniques like in </w:t>
        </w:r>
        <w:proofErr w:type="spellStart"/>
        <w:proofErr w:type="gramStart"/>
        <w:r>
          <w:t>gzip</w:t>
        </w:r>
        <w:proofErr w:type="spellEnd"/>
        <w:r>
          <w:t xml:space="preserve">  that</w:t>
        </w:r>
        <w:proofErr w:type="gramEnd"/>
        <w:r>
          <w:t xml:space="preserve"> produced better ratios. </w:t>
        </w:r>
      </w:ins>
      <w:ins w:id="38" w:author="Andrew Nguyen" w:date="2022-05-07T01:22:00Z">
        <w:r w:rsidR="0061388C">
          <w:t xml:space="preserve">The compressed </w:t>
        </w:r>
      </w:ins>
      <w:r w:rsidR="00520588">
        <w:t>bit stream</w:t>
      </w:r>
      <w:ins w:id="39" w:author="Andrew Nguyen" w:date="2022-05-07T01:22:00Z">
        <w:r w:rsidR="0061388C">
          <w:t xml:space="preserve"> </w:t>
        </w:r>
      </w:ins>
      <w:ins w:id="40" w:author="Andrew Nguyen" w:date="2022-05-07T01:23:00Z">
        <w:r w:rsidR="0061388C">
          <w:t xml:space="preserve">is then encoded for stronger strength </w:t>
        </w:r>
      </w:ins>
      <w:ins w:id="41" w:author="Andrew Nguyen" w:date="2022-05-07T01:24:00Z">
        <w:r w:rsidR="0061388C">
          <w:t xml:space="preserve">and separation in </w:t>
        </w:r>
        <w:r w:rsidR="0061388C" w:rsidRPr="00520588">
          <w:t>convolutional coding.</w:t>
        </w:r>
        <w:r w:rsidR="0061388C">
          <w:rPr>
            <w:b/>
          </w:rPr>
          <w:t xml:space="preserve"> </w:t>
        </w:r>
        <w:r w:rsidR="0061388C">
          <w:t xml:space="preserve">Afterwards, </w:t>
        </w:r>
      </w:ins>
      <w:ins w:id="42" w:author="Andrew Nguyen" w:date="2022-05-07T01:28:00Z">
        <w:r w:rsidR="0061388C">
          <w:t xml:space="preserve">QAM is applied that is widely used in networking devices like </w:t>
        </w:r>
        <w:proofErr w:type="spellStart"/>
        <w:r w:rsidR="0061388C">
          <w:t>WiF</w:t>
        </w:r>
      </w:ins>
      <w:r w:rsidR="0061388C">
        <w:t>i</w:t>
      </w:r>
      <w:proofErr w:type="spellEnd"/>
      <w:r w:rsidR="0061388C">
        <w:t>,</w:t>
      </w:r>
      <w:r w:rsidR="00E70CBB">
        <w:t xml:space="preserve"> cable television, and more. 5G emergence implements Orthogonal Frequency Division Multiplexing techniques that has roots from QAM and Frequency Division Multiplexing [5].</w:t>
      </w:r>
    </w:p>
    <w:p w:rsidR="00E70CBB" w:rsidRDefault="00E70CBB" w:rsidP="00E70CBB">
      <w:r>
        <w:t xml:space="preserve">Future work on this project can include implementation of alternatives. This can include another audio encoding that transmits parameters such as Analysis-Synthesis Technique, or an alternative coding with Turbo Codes, or the newer Polar codes. </w:t>
      </w:r>
      <w:r w:rsidR="00A15F42">
        <w:t xml:space="preserve">For Modulation, implementing OFDM would be interesting to observe. </w:t>
      </w:r>
      <w:r>
        <w:t xml:space="preserve"> </w:t>
      </w:r>
      <w:r w:rsidR="00A15F42">
        <w:t xml:space="preserve">On a similar vein, as QAM modulate a sinusoids parameters of amplitude and phase, OFDM modulating amplitude, phase, and frequency. In the detection and estimation class had works from </w:t>
      </w:r>
      <w:proofErr w:type="spellStart"/>
      <w:r w:rsidR="00A15F42">
        <w:t>Stoica</w:t>
      </w:r>
      <w:proofErr w:type="spellEnd"/>
      <w:r w:rsidR="00A15F42">
        <w:t xml:space="preserve"> found an algorithm to develop an estimator for Cramer-Rao lower bound on these sinusoidal parameters. Especially for the carrier phase issue mentioned, one such approach could be applied as an alternative to synchronization and phase lock loops. </w:t>
      </w:r>
    </w:p>
    <w:p w:rsidR="00E70CBB" w:rsidRPr="00B82E60" w:rsidRDefault="00E70CBB" w:rsidP="00E70CBB"/>
    <w:p w:rsidR="00A20DB5" w:rsidRDefault="00A20DB5" w:rsidP="00A20DB5"/>
    <w:p w:rsidR="00A20DB5" w:rsidRPr="00A20DB5" w:rsidRDefault="00A20DB5" w:rsidP="00A20DB5"/>
    <w:p w:rsidR="00A20DB5" w:rsidRDefault="007C70C3" w:rsidP="00707D3C">
      <w:pPr>
        <w:pStyle w:val="Heading2"/>
      </w:pPr>
      <w:r>
        <w:t xml:space="preserve">6. </w:t>
      </w:r>
      <w:r w:rsidR="00707D3C">
        <w:t>References</w:t>
      </w:r>
    </w:p>
    <w:p w:rsidR="00D92423" w:rsidRDefault="00D92423" w:rsidP="00D92423">
      <w:del w:id="43" w:author="Andrew Nguyen" w:date="2022-05-07T01:16:00Z">
        <w:r w:rsidDel="00282405">
          <w:delText xml:space="preserve"> </w:delText>
        </w:r>
      </w:del>
      <w:ins w:id="44" w:author="Andrew Nguyen" w:date="2022-05-07T01:16:00Z">
        <w:r w:rsidR="00282405">
          <w:t xml:space="preserve">[1] </w:t>
        </w:r>
      </w:ins>
      <w:r w:rsidR="00A15F42">
        <w:t xml:space="preserve">Communication Systems </w:t>
      </w:r>
      <w:proofErr w:type="gramStart"/>
      <w:r w:rsidR="00A15F42">
        <w:t>E</w:t>
      </w:r>
      <w:r>
        <w:t>ngineering</w:t>
      </w:r>
      <w:proofErr w:type="gramEnd"/>
      <w:r>
        <w:t xml:space="preserve">, </w:t>
      </w:r>
      <w:ins w:id="45" w:author="Andrew Nguyen" w:date="2022-05-07T01:14:00Z">
        <w:r w:rsidR="00282405">
          <w:t>2</w:t>
        </w:r>
      </w:ins>
      <w:del w:id="46" w:author="Andrew Nguyen" w:date="2022-05-07T01:14:00Z">
        <w:r w:rsidDel="00282405">
          <w:delText>4</w:delText>
        </w:r>
        <w:r w:rsidRPr="00D92423" w:rsidDel="00282405">
          <w:rPr>
            <w:vertAlign w:val="superscript"/>
          </w:rPr>
          <w:delText>th</w:delText>
        </w:r>
      </w:del>
      <w:ins w:id="47" w:author="Andrew Nguyen" w:date="2022-05-07T01:14:00Z">
        <w:r w:rsidR="00282405">
          <w:rPr>
            <w:vertAlign w:val="superscript"/>
          </w:rPr>
          <w:t>nd</w:t>
        </w:r>
      </w:ins>
      <w:r>
        <w:t xml:space="preserve"> edition, by </w:t>
      </w:r>
      <w:proofErr w:type="spellStart"/>
      <w:r>
        <w:t>Proakis</w:t>
      </w:r>
      <w:proofErr w:type="spellEnd"/>
    </w:p>
    <w:p w:rsidR="00D92423" w:rsidRDefault="00282405" w:rsidP="00D92423">
      <w:ins w:id="48" w:author="Andrew Nguyen" w:date="2022-05-07T01:16:00Z">
        <w:r>
          <w:t xml:space="preserve">[2] </w:t>
        </w:r>
      </w:ins>
      <w:r w:rsidR="00D92423">
        <w:t xml:space="preserve">Fur Elise Recording: </w:t>
      </w:r>
      <w:hyperlink r:id="rId18" w:history="1">
        <w:r w:rsidR="00E84907" w:rsidRPr="00C558DA">
          <w:rPr>
            <w:rStyle w:val="Hyperlink"/>
          </w:rPr>
          <w:t>https://www.youtube.com/watch?v=_mVW8tgGY_w</w:t>
        </w:r>
      </w:hyperlink>
    </w:p>
    <w:p w:rsidR="00E84907" w:rsidRDefault="00282405" w:rsidP="00D92423">
      <w:ins w:id="49" w:author="Andrew Nguyen" w:date="2022-05-07T01:16:00Z">
        <w:r>
          <w:t xml:space="preserve">[3] </w:t>
        </w:r>
      </w:ins>
      <w:r w:rsidR="00E84907">
        <w:t xml:space="preserve">QAM image: </w:t>
      </w:r>
      <w:hyperlink r:id="rId19" w:history="1">
        <w:r w:rsidR="00E84907" w:rsidRPr="00C558DA">
          <w:rPr>
            <w:rStyle w:val="Hyperlink"/>
          </w:rPr>
          <w:t>http://ecelabs.njit.edu/ece489v2/lab5.php</w:t>
        </w:r>
      </w:hyperlink>
    </w:p>
    <w:p w:rsidR="00282405" w:rsidRDefault="00282405" w:rsidP="00D92423">
      <w:ins w:id="50" w:author="Andrew Nguyen" w:date="2022-05-07T01:16:00Z">
        <w:r>
          <w:t xml:space="preserve">[4] Lempel-Ziv Uses: </w:t>
        </w:r>
        <w:r>
          <w:fldChar w:fldCharType="begin"/>
        </w:r>
        <w:r>
          <w:instrText xml:space="preserve"> HYPERLINK "</w:instrText>
        </w:r>
        <w:r w:rsidRPr="00282405">
          <w:instrText>https://en.wikipedia.org/wiki/Lempel%E2%80%93Ziv%E2%80%93Welch#Uses</w:instrText>
        </w:r>
        <w:r>
          <w:instrText xml:space="preserve">" </w:instrText>
        </w:r>
        <w:r>
          <w:fldChar w:fldCharType="separate"/>
        </w:r>
        <w:r w:rsidRPr="00C558DA">
          <w:rPr>
            <w:rStyle w:val="Hyperlink"/>
          </w:rPr>
          <w:t>https://en.wikipedia.org/wiki/Lempel%E2%80%93Ziv%E2%80%93Welch#Uses</w:t>
        </w:r>
        <w:r>
          <w:fldChar w:fldCharType="end"/>
        </w:r>
      </w:ins>
    </w:p>
    <w:p w:rsidR="00E70CBB" w:rsidRDefault="00E70CBB" w:rsidP="00D92423">
      <w:r>
        <w:t xml:space="preserve">[5] 5G OFDM: </w:t>
      </w:r>
      <w:hyperlink r:id="rId20" w:history="1">
        <w:r w:rsidRPr="00C558DA">
          <w:rPr>
            <w:rStyle w:val="Hyperlink"/>
          </w:rPr>
          <w:t>https://www.5gtechnologyworld.com/the-basics-of-5gs-modulation-ofdm/</w:t>
        </w:r>
      </w:hyperlink>
    </w:p>
    <w:p w:rsidR="00E70CBB" w:rsidRDefault="00E70CBB" w:rsidP="00D92423">
      <w:pPr>
        <w:rPr>
          <w:ins w:id="51" w:author="Andrew Nguyen" w:date="2022-05-07T01:16:00Z"/>
        </w:rPr>
      </w:pPr>
    </w:p>
    <w:p w:rsidR="00282405" w:rsidRPr="00D92423" w:rsidRDefault="00282405" w:rsidP="00D92423"/>
    <w:sectPr w:rsidR="00282405" w:rsidRPr="00D9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Nguyen">
    <w15:presenceInfo w15:providerId="Windows Live" w15:userId="b2f53d54b585c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B5"/>
    <w:rsid w:val="00042C89"/>
    <w:rsid w:val="000A6902"/>
    <w:rsid w:val="00251860"/>
    <w:rsid w:val="00267493"/>
    <w:rsid w:val="0026798E"/>
    <w:rsid w:val="00282405"/>
    <w:rsid w:val="00387645"/>
    <w:rsid w:val="004868EF"/>
    <w:rsid w:val="004A21DF"/>
    <w:rsid w:val="00520588"/>
    <w:rsid w:val="00537CE9"/>
    <w:rsid w:val="005A3913"/>
    <w:rsid w:val="0061388C"/>
    <w:rsid w:val="00630659"/>
    <w:rsid w:val="00676CD9"/>
    <w:rsid w:val="00687FF9"/>
    <w:rsid w:val="00707D3C"/>
    <w:rsid w:val="00780D0A"/>
    <w:rsid w:val="007C70C3"/>
    <w:rsid w:val="008354C3"/>
    <w:rsid w:val="00957B5B"/>
    <w:rsid w:val="00A15F42"/>
    <w:rsid w:val="00A20DB5"/>
    <w:rsid w:val="00B82E60"/>
    <w:rsid w:val="00BF76B2"/>
    <w:rsid w:val="00D667D4"/>
    <w:rsid w:val="00D92423"/>
    <w:rsid w:val="00DF3113"/>
    <w:rsid w:val="00E70CBB"/>
    <w:rsid w:val="00E84907"/>
    <w:rsid w:val="00E92112"/>
    <w:rsid w:val="00EE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E42E"/>
  <w15:chartTrackingRefBased/>
  <w15:docId w15:val="{E89ED7E7-CC26-4F08-A552-49EA2774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D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4F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DB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07D3C"/>
    <w:rPr>
      <w:color w:val="808080"/>
    </w:rPr>
  </w:style>
  <w:style w:type="character" w:customStyle="1" w:styleId="Heading3Char">
    <w:name w:val="Heading 3 Char"/>
    <w:basedOn w:val="DefaultParagraphFont"/>
    <w:link w:val="Heading3"/>
    <w:uiPriority w:val="9"/>
    <w:rsid w:val="00EE34F3"/>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E84907"/>
    <w:rPr>
      <w:color w:val="0563C1" w:themeColor="hyperlink"/>
      <w:u w:val="single"/>
    </w:rPr>
  </w:style>
  <w:style w:type="paragraph" w:styleId="BalloonText">
    <w:name w:val="Balloon Text"/>
    <w:basedOn w:val="Normal"/>
    <w:link w:val="BalloonTextChar"/>
    <w:uiPriority w:val="99"/>
    <w:semiHidden/>
    <w:unhideWhenUsed/>
    <w:rsid w:val="006306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6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hyperlink" Target="https://www.youtube.com/watch?v=_mVW8tgGY_w"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5gtechnologyworld.com/the-basics-of-5gs-modulation-ofd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ecelabs.njit.edu/ece489v2/lab5.ph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7</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Andrew Nguyen</cp:lastModifiedBy>
  <cp:revision>12</cp:revision>
  <dcterms:created xsi:type="dcterms:W3CDTF">2022-05-07T03:24:00Z</dcterms:created>
  <dcterms:modified xsi:type="dcterms:W3CDTF">2022-05-07T22:13:00Z</dcterms:modified>
</cp:coreProperties>
</file>